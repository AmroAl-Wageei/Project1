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  <w:rtl w:val="0"/>
        </w:rPr>
        <w:t xml:space="preserve">ONE-PAGE BUSINESS PLAN TEMPLATE</w:t>
        <w:tab/>
      </w:r>
    </w:p>
    <w:tbl>
      <w:tblPr>
        <w:tblStyle w:val="Table1"/>
        <w:jc w:val="left"/>
        <w:tblInd w:w="0.0" w:type="dxa"/>
        <w:tblLayout w:type="fixed"/>
        <w:tblLook w:val="040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02">
                <w:pPr>
                  <w:rPr>
                    <w:shd w:fill="auto" w:val="clear"/>
                    <w:rPrChange w:author="walaa obeidat" w:id="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1–2 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7">
                <w:pPr>
                  <w:rPr>
                    <w:shd w:fill="auto" w:val="clear"/>
                    <w:rPrChange w:author="walaa obeidat" w:id="1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8">
                <w:pPr>
                  <w:rPr>
                    <w:shd w:fill="auto" w:val="clear"/>
                    <w:rPrChange w:author="walaa obeidat" w:id="2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9">
                <w:pPr>
                  <w:rPr>
                    <w:shd w:fill="auto" w:val="clear"/>
                    <w:rPrChange w:author="walaa obeidat" w:id="3" w:date="2022-10-11T07:31:00Z">
                      <w:rPr>
                        <w:rFonts w:ascii="Times New Roman" w:cs="Times New Roman" w:eastAsia="Times New Roman" w:hAnsi="Times New Roman"/>
                        <w:sz w:val="20"/>
                        <w:szCs w:val="2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A">
                <w:pPr>
                  <w:rPr>
                    <w:shd w:fill="auto" w:val="clear"/>
                    <w:rPrChange w:author="walaa obeidat" w:id="4" w:date="2022-10-11T07:31:00Z">
                      <w:rPr>
                        <w:rFonts w:ascii="Times New Roman" w:cs="Times New Roman" w:eastAsia="Times New Roman" w:hAnsi="Times New Roman"/>
                        <w:sz w:val="20"/>
                        <w:szCs w:val="2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shd w:fill="auto" w:val="clear"/>
                    <w:rPrChange w:author="walaa obeidat" w:id="5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WHAT + HOW + WHO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C">
                <w:pPr>
                  <w:rPr>
                    <w:shd w:fill="auto" w:val="clear"/>
                    <w:rPrChange w:author="walaa obeidat" w:id="6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WHAT</w:t>
                  <w:br w:type="textWrapping"/>
                  <w:t xml:space="preserve">do we do?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E">
                <w:pPr>
                  <w:rPr>
                    <w:shd w:fill="auto" w:val="clear"/>
                    <w:rPrChange w:author="walaa obeidat" w:id="7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F">
                <w:pPr>
                  <w:rPr>
                    <w:shd w:fill="auto" w:val="clear"/>
                    <w:rPrChange w:author="walaa obeidat" w:id="8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IT and helping courses for it student’s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15">
                <w:pPr>
                  <w:rPr>
                    <w:shd w:fill="auto" w:val="clear"/>
                    <w:rPrChange w:author="walaa obeidat" w:id="9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HOW</w:t>
                  <w:br w:type="textWrapping"/>
                  <w:t xml:space="preserve">do we do it?     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17">
                <w:pPr>
                  <w:rPr>
                    <w:shd w:fill="auto" w:val="clear"/>
                    <w:rPrChange w:author="walaa obeidat" w:id="1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18">
                <w:pPr>
                  <w:rPr>
                    <w:shd w:fill="auto" w:val="clear"/>
                    <w:rPrChange w:author="walaa obeidat" w:id="12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By online courses with the expert trainers </w:t>
                </w:r>
                <w:sdt>
                  <w:sdtPr>
                    <w:tag w:val="goog_rdk_11"/>
                  </w:sdtPr>
                  <w:sdtContent>
                    <w:del w:author="walaa obeidat" w:id="11" w:date="2022-10-11T07:46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delText xml:space="preserve">and interactive event</w:delText>
                      </w:r>
                    </w:del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1E">
                <w:pPr>
                  <w:rPr>
                    <w:shd w:fill="auto" w:val="clear"/>
                    <w:rPrChange w:author="walaa obeidat" w:id="13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WHO</w:t>
                  <w:br w:type="textWrapping"/>
                  <w:t xml:space="preserve">do we serve?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20">
                <w:pPr>
                  <w:rPr>
                    <w:shd w:fill="auto" w:val="clear"/>
                    <w:rPrChange w:author="walaa obeidat" w:id="14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21">
                <w:pPr>
                  <w:rPr>
                    <w:shd w:fill="auto" w:val="clear"/>
                    <w:rPrChange w:author="walaa obeidat" w:id="16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Firstly University student’s ,  anyone interested for the IT field and aqaba resident </w:t>
                </w:r>
                <w:sdt>
                  <w:sdtPr>
                    <w:tag w:val="goog_rdk_15"/>
                  </w:sdtPr>
                  <w:sdtContent>
                    <w:ins w:author="walaa obeidat" w:id="15" w:date="2022-10-11T07:46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 such as 15 – 35 and anyone have multi skills in any field in IT    ( Begineer to advance ) 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26">
                <w:pPr>
                  <w:jc w:val="center"/>
                  <w:rPr>
                    <w:shd w:fill="auto" w:val="clear"/>
                    <w:rPrChange w:author="walaa obeidat" w:id="17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WHY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27">
                <w:pPr>
                  <w:rPr>
                    <w:shd w:fill="auto" w:val="clear"/>
                    <w:rPrChange w:author="walaa obeidat" w:id="18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3a5a63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3a5a63"/>
                    <w:sz w:val="16"/>
                    <w:szCs w:val="16"/>
                    <w:rtl w:val="0"/>
                  </w:rPr>
                  <w:t xml:space="preserve">DEFINE CUSTOMER PROBLEM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29">
                <w:pPr>
                  <w:rPr>
                    <w:shd w:fill="auto" w:val="clear"/>
                    <w:rPrChange w:author="walaa obeidat" w:id="19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2A">
                <w:pPr>
                  <w:rPr>
                    <w:shd w:fill="auto" w:val="clear"/>
                    <w:rPrChange w:author="walaa obeidat" w:id="2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Cannot find IT courses in aqaba with expert trainers , Lack of knowledge of the needs of the IT Company in our city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30">
                <w:pPr>
                  <w:rPr>
                    <w:shd w:fill="auto" w:val="clear"/>
                    <w:rPrChange w:author="walaa obeidat" w:id="21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3a5a63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3a5a63"/>
                    <w:sz w:val="16"/>
                    <w:szCs w:val="16"/>
                    <w:rtl w:val="0"/>
                  </w:rPr>
                  <w:t xml:space="preserve">DEFINE SOLUTION PROVIDED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32">
                <w:pPr>
                  <w:rPr>
                    <w:shd w:fill="auto" w:val="clear"/>
                    <w:rPrChange w:author="walaa obeidat" w:id="22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33">
                <w:pPr>
                  <w:rPr>
                    <w:shd w:fill="auto" w:val="clear"/>
                    <w:rPrChange w:author="walaa obeidat" w:id="23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Provide trainers with expert in several field in IT , connect students to training opportunities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38">
                <w:pPr>
                  <w:jc w:val="center"/>
                  <w:rPr>
                    <w:shd w:fill="auto" w:val="clear"/>
                    <w:rPrChange w:author="walaa obeidat" w:id="24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REVENUE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39">
                <w:pPr>
                  <w:rPr>
                    <w:shd w:fill="auto" w:val="clear"/>
                    <w:rPrChange w:author="walaa obeidat" w:id="25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PRICING + BILLING STRATEGIES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3B">
                <w:pPr>
                  <w:rPr>
                    <w:shd w:fill="auto" w:val="clear"/>
                    <w:rPrChange w:author="walaa obeidat" w:id="26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3C">
                <w:pPr>
                  <w:rPr>
                    <w:shd w:fill="auto" w:val="clear"/>
                    <w:rPrChange w:author="walaa obeidat" w:id="27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Social media marketing  , salary for the trainers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42">
                <w:pPr>
                  <w:rPr>
                    <w:shd w:fill="auto" w:val="clear"/>
                    <w:rPrChange w:author="walaa obeidat" w:id="28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INCOME STREAMS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44">
                <w:pPr>
                  <w:rPr>
                    <w:shd w:fill="auto" w:val="clear"/>
                    <w:rPrChange w:author="walaa obeidat" w:id="29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45">
                <w:pPr>
                  <w:rPr>
                    <w:shd w:fill="auto" w:val="clear"/>
                    <w:rPrChange w:author="walaa obeidat" w:id="3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Courses , Create CV , coffee house 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shd w:fill="auto" w:val="clear"/>
                    <w:rPrChange w:author="walaa obeidat" w:id="31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MARKETING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4B">
                <w:pPr>
                  <w:rPr>
                    <w:shd w:fill="auto" w:val="clear"/>
                    <w:rPrChange w:author="walaa obeidat" w:id="32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3a5a63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3a5a63"/>
                    <w:sz w:val="16"/>
                    <w:szCs w:val="16"/>
                    <w:rtl w:val="0"/>
                  </w:rPr>
                  <w:t xml:space="preserve">CUSTOMER REACH STRATEGY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4D">
                <w:pPr>
                  <w:rPr>
                    <w:shd w:fill="auto" w:val="clear"/>
                    <w:rPrChange w:author="walaa obeidat" w:id="33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4E">
                <w:pPr>
                  <w:rPr>
                    <w:shd w:fill="auto" w:val="clear"/>
                    <w:rPrChange w:author="walaa obeidat" w:id="34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Social media , interactive session , sponsor’s , schools , university 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54">
                <w:pPr>
                  <w:rPr>
                    <w:shd w:fill="auto" w:val="clear"/>
                    <w:rPrChange w:author="walaa obeidat" w:id="35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3a5a63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3a5a63"/>
                    <w:sz w:val="16"/>
                    <w:szCs w:val="16"/>
                    <w:rtl w:val="0"/>
                  </w:rPr>
                  <w:t xml:space="preserve">REFERRAL GENERATION STRATEGY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56">
                <w:pPr>
                  <w:rPr>
                    <w:shd w:fill="auto" w:val="clear"/>
                    <w:rPrChange w:author="walaa obeidat" w:id="36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57">
                <w:pPr>
                  <w:rPr>
                    <w:shd w:fill="auto" w:val="clear"/>
                    <w:rPrChange w:author="walaa obeidat" w:id="37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Offer’s 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5C">
                <w:pPr>
                  <w:jc w:val="center"/>
                  <w:rPr>
                    <w:shd w:fill="auto" w:val="clear"/>
                    <w:rPrChange w:author="walaa obeidat" w:id="38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COMPETITION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5D">
                <w:pPr>
                  <w:rPr>
                    <w:shd w:fill="auto" w:val="clear"/>
                    <w:rPrChange w:author="walaa obeidat" w:id="39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TOP COMPETITORS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5F">
                <w:pPr>
                  <w:rPr>
                    <w:shd w:fill="auto" w:val="clear"/>
                    <w:rPrChange w:author="walaa obeidat" w:id="4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60">
                <w:pPr>
                  <w:rPr>
                    <w:shd w:fill="auto" w:val="clear"/>
                    <w:rPrChange w:author="walaa obeidat" w:id="41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 Online courses , training academy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66">
                <w:pPr>
                  <w:rPr>
                    <w:shd w:fill="auto" w:val="clear"/>
                    <w:rPrChange w:author="walaa obeidat" w:id="42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OUR COMPETITIVE ADVANTAGE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68">
                <w:pPr>
                  <w:rPr>
                    <w:shd w:fill="auto" w:val="clear"/>
                    <w:rPrChange w:author="walaa obeidat" w:id="43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69">
                <w:pPr>
                  <w:rPr>
                    <w:shd w:fill="auto" w:val="clear"/>
                    <w:rPrChange w:author="walaa obeidat" w:id="44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Flexibility learning , no one in our city expert </w:t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6E">
                <w:pPr>
                  <w:jc w:val="center"/>
                  <w:rPr>
                    <w:shd w:fill="auto" w:val="clear"/>
                    <w:rPrChange w:author="walaa obeidat" w:id="45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METRICS</w:t>
                </w:r>
              </w:p>
            </w:sdtContent>
          </w:sdt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6F">
                <w:pPr>
                  <w:rPr>
                    <w:shd w:fill="auto" w:val="clear"/>
                    <w:rPrChange w:author="walaa obeidat" w:id="46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3a5a63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3a5a63"/>
                    <w:sz w:val="16"/>
                    <w:szCs w:val="16"/>
                    <w:rtl w:val="0"/>
                  </w:rPr>
                  <w:t xml:space="preserve">SUCCESS MILESTONE MARKER 1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71">
                <w:pPr>
                  <w:rPr>
                    <w:shd w:fill="auto" w:val="clear"/>
                    <w:rPrChange w:author="walaa obeidat" w:id="47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72">
                <w:pPr>
                  <w:rPr>
                    <w:shd w:fill="auto" w:val="clear"/>
                    <w:rPrChange w:author="walaa obeidat" w:id="5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sdt>
                  <w:sdtPr>
                    <w:tag w:val="goog_rdk_49"/>
                  </w:sdtPr>
                  <w:sdtContent>
                    <w:del w:author="walaa obeidat" w:id="48" w:date="2022-10-11T07:25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delText xml:space="preserve"> </w:delText>
                      </w:r>
                    </w:del>
                  </w:sdtContent>
                </w:sdt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Teach </w:t>
                </w:r>
                <w:sdt>
                  <w:sdtPr>
                    <w:tag w:val="goog_rdk_50"/>
                  </w:sdtPr>
                  <w:sdtContent>
                    <w:ins w:author="walaa obeidat" w:id="49" w:date="2022-10-11T07:22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the largest possible number of IT student and interested people in our city ~ 1000 ~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78">
                <w:pPr>
                  <w:rPr>
                    <w:shd w:fill="auto" w:val="clear"/>
                    <w:rPrChange w:author="walaa obeidat" w:id="51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3a5a63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3a5a63"/>
                    <w:sz w:val="16"/>
                    <w:szCs w:val="16"/>
                    <w:rtl w:val="0"/>
                  </w:rPr>
                  <w:t xml:space="preserve">SUCCESS MILESTONE MARKER 2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7A">
                <w:pPr>
                  <w:rPr>
                    <w:shd w:fill="auto" w:val="clear"/>
                    <w:rPrChange w:author="walaa obeidat" w:id="52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7B">
                <w:pPr>
                  <w:rPr>
                    <w:shd w:fill="auto" w:val="clear"/>
                    <w:rPrChange w:author="walaa obeidat" w:id="54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54"/>
                  </w:sdtPr>
                  <w:sdtContent>
                    <w:ins w:author="walaa obeidat" w:id="53" w:date="2022-10-11T07:25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Access to trainees with experience in several specialties outside Jordan 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80">
                <w:pPr>
                  <w:jc w:val="center"/>
                  <w:rPr>
                    <w:shd w:fill="auto" w:val="clear"/>
                    <w:rPrChange w:author="walaa obeidat" w:id="55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20"/>
                        <w:szCs w:val="20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20"/>
                    <w:szCs w:val="20"/>
                    <w:rtl w:val="0"/>
                  </w:rPr>
                  <w:t xml:space="preserve">SITUATIONAL ANALYSIS (SWOT)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81">
                <w:pPr>
                  <w:jc w:val="center"/>
                  <w:rPr>
                    <w:shd w:fill="auto" w:val="clear"/>
                    <w:rPrChange w:author="walaa obeidat" w:id="56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20"/>
                        <w:szCs w:val="20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82">
                <w:pPr>
                  <w:jc w:val="center"/>
                  <w:rPr>
                    <w:shd w:fill="auto" w:val="clear"/>
                    <w:rPrChange w:author="walaa obeidat" w:id="57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20"/>
                        <w:szCs w:val="20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20"/>
                    <w:szCs w:val="20"/>
                    <w:rtl w:val="0"/>
                  </w:rPr>
                  <w:t xml:space="preserve">INTERNAL FACTORS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8A">
                <w:pPr>
                  <w:jc w:val="center"/>
                  <w:rPr>
                    <w:shd w:fill="auto" w:val="clear"/>
                    <w:rPrChange w:author="walaa obeidat" w:id="58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STRENGTHS ( + 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8E">
                <w:pPr>
                  <w:rPr>
                    <w:shd w:fill="auto" w:val="clear"/>
                    <w:rPrChange w:author="walaa obeidat" w:id="59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8F">
                <w:pPr>
                  <w:rPr>
                    <w:shd w:fill="auto" w:val="clear"/>
                    <w:rPrChange w:author="walaa obeidat" w:id="60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90">
                <w:pPr>
                  <w:jc w:val="center"/>
                  <w:rPr>
                    <w:shd w:fill="auto" w:val="clear"/>
                    <w:rPrChange w:author="walaa obeidat" w:id="61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WEAKNESSES ( – )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93">
                <w:pPr>
                  <w:rPr>
                    <w:shd w:fill="auto" w:val="clear"/>
                    <w:rPrChange w:author="walaa obeidat" w:id="63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63"/>
                  </w:sdtPr>
                  <w:sdtContent>
                    <w:ins w:author="walaa obeidat" w:id="62" w:date="2022-10-11T07:26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Student Feedback 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97">
                <w:pPr>
                  <w:rPr>
                    <w:shd w:fill="auto" w:val="clear"/>
                    <w:rPrChange w:author="walaa obeidat" w:id="64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98">
                <w:pPr>
                  <w:rPr>
                    <w:shd w:fill="auto" w:val="clear"/>
                    <w:rPrChange w:author="walaa obeidat" w:id="65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99">
                <w:pPr>
                  <w:rPr>
                    <w:shd w:fill="auto" w:val="clear"/>
                    <w:rPrChange w:author="walaa obeidat" w:id="66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9C">
                <w:pPr>
                  <w:rPr>
                    <w:shd w:fill="auto" w:val="clear"/>
                    <w:rPrChange w:author="walaa obeidat" w:id="68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68"/>
                  </w:sdtPr>
                  <w:sdtContent>
                    <w:ins w:author="walaa obeidat" w:id="67" w:date="2022-10-11T07:26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Accredited certificates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A0">
                <w:pPr>
                  <w:rPr>
                    <w:shd w:fill="auto" w:val="clear"/>
                    <w:rPrChange w:author="walaa obeidat" w:id="69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A1">
                <w:pPr>
                  <w:rPr>
                    <w:shd w:fill="auto" w:val="clear"/>
                    <w:rPrChange w:author="walaa obeidat" w:id="70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A2">
                <w:pPr>
                  <w:rPr>
                    <w:shd w:fill="auto" w:val="clear"/>
                    <w:rPrChange w:author="walaa obeidat" w:id="72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72"/>
                  </w:sdtPr>
                  <w:sdtContent>
                    <w:ins w:author="walaa obeidat" w:id="71" w:date="2022-10-11T07:34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Lack of money 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A5">
                <w:pPr>
                  <w:rPr>
                    <w:shd w:fill="auto" w:val="clear"/>
                    <w:rPrChange w:author="walaa obeidat" w:id="74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74"/>
                  </w:sdtPr>
                  <w:sdtContent>
                    <w:ins w:author="walaa obeidat" w:id="73" w:date="2022-10-11T07:27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Avalbility , useability , security and performance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A9">
                <w:pPr>
                  <w:rPr>
                    <w:shd w:fill="auto" w:val="clear"/>
                    <w:rPrChange w:author="walaa obeidat" w:id="75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AA">
                <w:pPr>
                  <w:rPr>
                    <w:shd w:fill="auto" w:val="clear"/>
                    <w:rPrChange w:author="walaa obeidat" w:id="76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AB">
                <w:pPr>
                  <w:rPr>
                    <w:shd w:fill="auto" w:val="clear"/>
                    <w:rPrChange w:author="walaa obeidat" w:id="78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sdt>
                  <w:sdtPr>
                    <w:tag w:val="goog_rdk_79"/>
                  </w:sdtPr>
                  <w:sdtContent>
                    <w:ins w:author="walaa obeidat" w:id="77" w:date="2022-10-11T07:34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rtl w:val="0"/>
                        </w:rPr>
                        <w:t xml:space="preserve"> Firstly canoot development the website </w:t>
                      </w:r>
                    </w:ins>
                  </w:sdtContent>
                </w:sdt>
                <w:sdt>
                  <w:sdtPr>
                    <w:tag w:val="goog_rdk_80"/>
                  </w:sdtPr>
                  <w:sdtContent>
                    <w:del w:author="walaa obeidat" w:id="77" w:date="2022-10-11T07:34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delText xml:space="preserve"> </w:delText>
                      </w:r>
                    </w:del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AE">
                <w:pPr>
                  <w:rPr>
                    <w:shd w:fill="auto" w:val="clear"/>
                    <w:rPrChange w:author="walaa obeidat" w:id="8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82"/>
                  </w:sdtPr>
                  <w:sdtContent>
                    <w:ins w:author="walaa obeidat" w:id="79" w:date="2022-10-11T07:28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Flexcibile booking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B2">
                <w:pPr>
                  <w:rPr>
                    <w:shd w:fill="auto" w:val="clear"/>
                    <w:rPrChange w:author="walaa obeidat" w:id="81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B3">
                <w:pPr>
                  <w:rPr>
                    <w:shd w:fill="auto" w:val="clear"/>
                    <w:rPrChange w:author="walaa obeidat" w:id="82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B4">
                <w:pPr>
                  <w:rPr>
                    <w:shd w:fill="auto" w:val="clear"/>
                    <w:rPrChange w:author="walaa obeidat" w:id="83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B7">
                <w:pPr>
                  <w:jc w:val="center"/>
                  <w:rPr>
                    <w:shd w:fill="auto" w:val="clear"/>
                    <w:rPrChange w:author="walaa obeidat" w:id="84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20"/>
                        <w:szCs w:val="20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B8">
                <w:pPr>
                  <w:jc w:val="center"/>
                  <w:rPr>
                    <w:shd w:fill="auto" w:val="clear"/>
                    <w:rPrChange w:author="walaa obeidat" w:id="85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ffffff"/>
                        <w:sz w:val="20"/>
                        <w:szCs w:val="20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20"/>
                    <w:szCs w:val="20"/>
                    <w:rtl w:val="0"/>
                  </w:rPr>
                  <w:t xml:space="preserve">EXTERNAL FACTORS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C0">
                <w:pPr>
                  <w:jc w:val="center"/>
                  <w:rPr>
                    <w:shd w:fill="auto" w:val="clear"/>
                    <w:rPrChange w:author="walaa obeidat" w:id="86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OPPORTUNITIES ( + 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C4">
                <w:pPr>
                  <w:rPr>
                    <w:shd w:fill="auto" w:val="clear"/>
                    <w:rPrChange w:author="walaa obeidat" w:id="87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C5">
                <w:pPr>
                  <w:rPr>
                    <w:shd w:fill="auto" w:val="clear"/>
                    <w:rPrChange w:author="walaa obeidat" w:id="88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C6">
                <w:pPr>
                  <w:jc w:val="center"/>
                  <w:rPr>
                    <w:shd w:fill="auto" w:val="clear"/>
                    <w:rPrChange w:author="walaa obeidat" w:id="89" w:date="2022-10-11T07:31:00Z">
                      <w:rPr>
                        <w:rFonts w:ascii="Century Gothic" w:cs="Century Gothic" w:eastAsia="Century Gothic" w:hAnsi="Century Gothic"/>
                        <w:b w:val="1"/>
                        <w:color w:val="5a696b"/>
                        <w:sz w:val="16"/>
                        <w:szCs w:val="16"/>
                      </w:rPr>
                    </w:rPrChange>
                  </w:rPr>
                  <w:pPrChange w:author="walaa obeidat" w:id="0" w:date="2022-10-11T07:31:00Z">
                    <w:pPr>
                      <w:jc w:val="center"/>
                    </w:pPr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5a696b"/>
                    <w:sz w:val="16"/>
                    <w:szCs w:val="16"/>
                    <w:rtl w:val="0"/>
                  </w:rPr>
                  <w:t xml:space="preserve">THREATS ( – )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C9">
                <w:pPr>
                  <w:rPr>
                    <w:shd w:fill="auto" w:val="clear"/>
                    <w:rPrChange w:author="walaa obeidat" w:id="91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93"/>
                  </w:sdtPr>
                  <w:sdtContent>
                    <w:ins w:author="walaa obeidat" w:id="90" w:date="2022-10-11T07:29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Sponser’s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CD">
                <w:pPr>
                  <w:rPr>
                    <w:shd w:fill="auto" w:val="clear"/>
                    <w:rPrChange w:author="walaa obeidat" w:id="92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CE">
                <w:pPr>
                  <w:rPr>
                    <w:shd w:fill="auto" w:val="clear"/>
                    <w:rPrChange w:author="walaa obeidat" w:id="93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CF">
                <w:pPr>
                  <w:rPr>
                    <w:shd w:fill="auto" w:val="clear"/>
                    <w:rPrChange w:author="walaa obeidat" w:id="95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  <w:sdt>
                  <w:sdtPr>
                    <w:tag w:val="goog_rdk_97"/>
                  </w:sdtPr>
                  <w:sdtContent>
                    <w:ins w:author="walaa obeidat" w:id="94" w:date="2022-10-11T07:32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Not accepting people to study online</w:t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D2">
                <w:pPr>
                  <w:rPr>
                    <w:shd w:fill="auto" w:val="clear"/>
                    <w:rPrChange w:author="walaa obeidat" w:id="97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sdt>
                  <w:sdtPr>
                    <w:tag w:val="goog_rdk_100"/>
                  </w:sdtPr>
                  <w:sdtContent>
                    <w:ins w:author="walaa obeidat" w:id="96" w:date="2022-10-11T07:30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t xml:space="preserve">Local community support organization</w:t>
                      </w:r>
                    </w:ins>
                  </w:sdtContent>
                </w:sdt>
                <w:sdt>
                  <w:sdtPr>
                    <w:tag w:val="goog_rdk_101"/>
                  </w:sdtPr>
                  <w:sdtContent>
                    <w:del w:author="walaa obeidat" w:id="96" w:date="2022-10-11T07:30:00Z">
                      <w:r w:rsidDel="00000000" w:rsidR="00000000" w:rsidRPr="00000000">
                        <w:rPr>
                          <w:rFonts w:ascii="Century Gothic" w:cs="Century Gothic" w:eastAsia="Century Gothic" w:hAnsi="Century Gothic"/>
                          <w:color w:val="000000"/>
                          <w:sz w:val="18"/>
                          <w:szCs w:val="18"/>
                          <w:rtl w:val="0"/>
                        </w:rPr>
                        <w:delText xml:space="preserve"> </w:delText>
                      </w:r>
                    </w:del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D6">
                <w:pPr>
                  <w:rPr>
                    <w:shd w:fill="auto" w:val="clear"/>
                    <w:rPrChange w:author="walaa obeidat" w:id="98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D7">
                <w:pPr>
                  <w:rPr>
                    <w:shd w:fill="auto" w:val="clear"/>
                    <w:rPrChange w:author="walaa obeidat" w:id="99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D8">
                <w:pPr>
                  <w:rPr>
                    <w:shd w:fill="auto" w:val="clear"/>
                    <w:rPrChange w:author="walaa obeidat" w:id="100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DB">
                <w:pPr>
                  <w:rPr>
                    <w:shd w:fill="auto" w:val="clear"/>
                    <w:rPrChange w:author="walaa obeidat" w:id="101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DF">
                <w:pPr>
                  <w:rPr>
                    <w:shd w:fill="auto" w:val="clear"/>
                    <w:rPrChange w:author="walaa obeidat" w:id="102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E0">
                <w:pPr>
                  <w:rPr>
                    <w:shd w:fill="auto" w:val="clear"/>
                    <w:rPrChange w:author="walaa obeidat" w:id="103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E1">
                <w:pPr>
                  <w:rPr>
                    <w:shd w:fill="auto" w:val="clear"/>
                    <w:rPrChange w:author="walaa obeidat" w:id="104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E4">
                <w:pPr>
                  <w:rPr>
                    <w:shd w:fill="auto" w:val="clear"/>
                    <w:rPrChange w:author="walaa obeidat" w:id="105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E8">
                <w:pPr>
                  <w:rPr>
                    <w:shd w:fill="auto" w:val="clear"/>
                    <w:rPrChange w:author="walaa obeidat" w:id="106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E9">
                <w:pPr>
                  <w:rPr>
                    <w:shd w:fill="auto" w:val="clear"/>
                    <w:rPrChange w:author="walaa obeidat" w:id="107" w:date="2022-10-11T07:31:00Z">
                      <w:rPr>
                        <w:rFonts w:ascii="Century Gothic" w:cs="Century Gothic" w:eastAsia="Century Gothic" w:hAnsi="Century Gothic"/>
                        <w:color w:val="000000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rtl w:val="0"/>
                  </w:rPr>
                  <w:t xml:space="preserve"> </w:t>
                </w:r>
              </w:p>
            </w:sdtContent>
          </w:sdt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EA">
                <w:pPr>
                  <w:rPr>
                    <w:shd w:fill="auto" w:val="clear"/>
                    <w:rPrChange w:author="walaa obeidat" w:id="108" w:date="2022-10-11T07:31:00Z">
                      <w:rPr>
                        <w:rFonts w:ascii="Century Gothic" w:cs="Century Gothic" w:eastAsia="Century Gothic" w:hAnsi="Century Gothic"/>
                        <w:color w:val="000000"/>
                        <w:sz w:val="18"/>
                        <w:szCs w:val="18"/>
                      </w:rPr>
                    </w:rPrChange>
                  </w:rPr>
                  <w:pPrChange w:author="walaa obeidat" w:id="0" w:date="2022-10-11T07:31:00Z">
                    <w:pPr/>
                  </w:pPrChange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 xml:space="preserve"> </w:t>
                </w:r>
              </w:p>
            </w:sdtContent>
          </w:sdt>
        </w:tc>
      </w:tr>
    </w:tbl>
    <w:sdt>
      <w:sdtPr>
        <w:tag w:val="goog_rdk_116"/>
      </w:sdtPr>
      <w:sdtContent>
        <w:p w:rsidR="00000000" w:rsidDel="00000000" w:rsidP="00000000" w:rsidRDefault="00000000" w:rsidRPr="00000000" w14:paraId="000000EC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15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ED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17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EE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19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EF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21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F0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23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F1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25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F2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27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F3">
          <w:pPr>
            <w:rPr>
              <w:ins w:author="walaa obeidat" w:id="109" w:date="2022-10-11T07:31:00Z"/>
              <w:rFonts w:ascii="Century Gothic" w:cs="Century Gothic" w:eastAsia="Century Gothic" w:hAnsi="Century Gothic"/>
              <w:sz w:val="18"/>
              <w:szCs w:val="18"/>
            </w:rPr>
          </w:pPr>
          <w:sdt>
            <w:sdtPr>
              <w:tag w:val="goog_rdk_129"/>
            </w:sdtPr>
            <w:sdtContent>
              <w:ins w:author="walaa obeidat" w:id="109" w:date="2022-10-11T07:31:00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"https://miro.com/welcomeonboard/TUtZaXQ3T0puZmxCUnliSGRkRGRiTlo3QzVjVFhlUG1uWEJvaTZ4aVd2RnhDeWFJUzlPbEY1NldVVUhzY2NkN3wzNDU4NzY0NTM1NTI5MTc2NzI1fDI=?share_link_id=196651407870"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rFonts w:ascii="Arial" w:cs="Arial" w:eastAsia="Arial" w:hAnsi="Arial"/>
                    <w:color w:val="1155cc"/>
                    <w:rtl w:val="0"/>
                  </w:rPr>
                  <w:t xml:space="preserve">https://miro.com/welcomeonboard/TUtZaXQ3T0puZmxCUnliSGRkRGRiTlo3QzVjVFhlUG1uWEJvaTZ4aVd2RnhDeWFJUzlPbEY1NldVVUhzY2NkN3wzNDU4NzY0NTM1NTI5MTc2NzI1fDI=?share_link_id=196651407870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F4">
          <w:pPr>
            <w:rPr>
              <w:ins w:author="walaa obeidat" w:id="109" w:date="2022-10-11T07:31:00Z"/>
              <w:rFonts w:ascii="Century Gothic" w:cs="Century Gothic" w:eastAsia="Century Gothic" w:hAnsi="Century Gothic"/>
              <w:sz w:val="18"/>
              <w:szCs w:val="18"/>
            </w:rPr>
          </w:pPr>
          <w:sdt>
            <w:sdtPr>
              <w:tag w:val="goog_rdk_131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F5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33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F6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35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F7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37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F8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39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F9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41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FA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43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FB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45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FC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47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FD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49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FE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51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FF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53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100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55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101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57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102">
          <w:pPr>
            <w:rPr>
              <w:ins w:author="walaa obeidat" w:id="109" w:date="2022-10-11T07:31:00Z"/>
              <w:rFonts w:ascii="Century Gothic" w:cs="Century Gothic" w:eastAsia="Century Gothic" w:hAnsi="Century Gothic"/>
              <w:color w:val="000000"/>
              <w:sz w:val="18"/>
              <w:szCs w:val="18"/>
            </w:rPr>
          </w:pPr>
          <w:sdt>
            <w:sdtPr>
              <w:tag w:val="goog_rdk_159"/>
            </w:sdtPr>
            <w:sdtContent>
              <w:ins w:author="walaa obeidat" w:id="109" w:date="2022-10-11T07:3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103">
          <w:pPr>
            <w:rPr>
              <w:shd w:fill="auto" w:val="clear"/>
              <w:rPrChange w:author="walaa obeidat" w:id="110" w:date="2022-10-11T07:31:00Z">
                <w:rPr>
                  <w:rFonts w:ascii="Century Gothic" w:cs="Century Gothic" w:eastAsia="Century Gothic" w:hAnsi="Century Gothic"/>
                  <w:sz w:val="20"/>
                  <w:szCs w:val="20"/>
                </w:rPr>
              </w:rPrChange>
            </w:rPr>
            <w:pPrChange w:author="walaa obeidat" w:id="0" w:date="2022-10-11T07:31:00Z">
              <w:pPr/>
            </w:pPrChange>
          </w:pPr>
          <w:sdt>
            <w:sdtPr>
              <w:tag w:val="goog_rdk_161"/>
            </w:sdtPr>
            <w:sdtContent>
              <w:ins w:author="walaa obeidat" w:id="109" w:date="2022-10-11T07:31:00Z">
                <w:r w:rsidDel="00000000" w:rsidR="00000000" w:rsidRPr="00000000">
                  <w:rPr>
                    <w:rFonts w:ascii="Century Gothic" w:cs="Century Gothic" w:eastAsia="Century Gothic" w:hAnsi="Century Gothic"/>
                    <w:color w:val="000000"/>
                    <w:sz w:val="18"/>
                    <w:szCs w:val="18"/>
                    <w:rtl w:val="0"/>
                  </w:rPr>
                  <w:tab/>
                  <w:br w:type="textWrapping"/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01A0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 w:val="1"/>
    <w:rsid w:val="00B01A0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 w:val="1"/>
    <w:unhideWhenUsed w:val="1"/>
    <w:rsid w:val="000C5AA8"/>
    <w:pPr>
      <w:spacing w:after="100" w:afterAutospacing="1" w:before="100" w:beforeAutospacing="1"/>
    </w:pPr>
    <w:rPr>
      <w:rFonts w:ascii="Times New Roman" w:cs="Times New Roman" w:hAnsi="Times New Roman" w:eastAsiaTheme="minorEastAsia"/>
    </w:rPr>
  </w:style>
  <w:style w:type="paragraph" w:styleId="Revision">
    <w:name w:val="Revision"/>
    <w:hidden w:val="1"/>
    <w:uiPriority w:val="99"/>
    <w:semiHidden w:val="1"/>
    <w:rsid w:val="00503EBA"/>
  </w:style>
  <w:style w:type="character" w:styleId="PageNumber">
    <w:name w:val="page number"/>
    <w:basedOn w:val="DefaultParagraphFont"/>
    <w:uiPriority w:val="99"/>
    <w:semiHidden w:val="1"/>
    <w:unhideWhenUsed w:val="1"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74389"/>
    <w:pPr>
      <w:ind w:left="720"/>
      <w:contextualSpacing w:val="1"/>
    </w:pPr>
  </w:style>
  <w:style w:type="paragraph" w:styleId="p1" w:customStyle="1">
    <w:name w:val="p1"/>
    <w:basedOn w:val="Normal"/>
    <w:rsid w:val="003F7C1A"/>
    <w:rPr>
      <w:rFonts w:ascii="Arial" w:cs="Arial" w:hAnsi="Arial"/>
      <w:color w:val="232323"/>
      <w:sz w:val="22"/>
      <w:szCs w:val="22"/>
    </w:rPr>
  </w:style>
  <w:style w:type="character" w:styleId="s1" w:customStyle="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 w:val="1"/>
    <w:uiPriority w:val="39"/>
    <w:rsid w:val="009014B6"/>
    <w:pPr>
      <w:spacing w:before="360"/>
    </w:pPr>
    <w:rPr>
      <w:rFonts w:asciiTheme="majorHAnsi" w:hAnsiTheme="majorHAnsi"/>
      <w:b w:val="1"/>
      <w:bCs w:val="1"/>
      <w:caps w:val="1"/>
    </w:rPr>
  </w:style>
  <w:style w:type="paragraph" w:styleId="TOC2">
    <w:name w:val="toc 2"/>
    <w:basedOn w:val="Normal"/>
    <w:next w:val="Normal"/>
    <w:autoRedefine w:val="1"/>
    <w:uiPriority w:val="39"/>
    <w:rsid w:val="009014B6"/>
    <w:pPr>
      <w:spacing w:before="240"/>
    </w:pPr>
    <w:rPr>
      <w:b w:val="1"/>
      <w:bC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rsid w:val="009014B6"/>
    <w:pPr>
      <w:ind w:left="240"/>
    </w:pPr>
    <w:rPr>
      <w:sz w:val="20"/>
      <w:szCs w:val="20"/>
    </w:rPr>
  </w:style>
  <w:style w:type="character" w:styleId="s2" w:customStyle="1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styleId="Title2" w:customStyle="1">
    <w:name w:val="Title 2"/>
    <w:rsid w:val="00937B38"/>
    <w:pPr>
      <w:spacing w:after="120" w:before="120"/>
      <w:jc w:val="center"/>
    </w:pPr>
    <w:rPr>
      <w:rFonts w:ascii="Arial" w:cs="Arial" w:eastAsia="Times New Roman" w:hAnsi="Arial"/>
      <w:b w:val="1"/>
      <w:bCs w:val="1"/>
      <w:sz w:val="28"/>
      <w:szCs w:val="32"/>
    </w:rPr>
  </w:style>
  <w:style w:type="paragraph" w:styleId="TableHeading" w:customStyle="1">
    <w:name w:val="Table Heading"/>
    <w:rsid w:val="00937B38"/>
    <w:pPr>
      <w:spacing w:after="60" w:before="60"/>
    </w:pPr>
    <w:rPr>
      <w:rFonts w:ascii="Arial" w:cs="Arial" w:eastAsia="Times New Roman" w:hAnsi="Arial"/>
      <w:b w:val="1"/>
      <w:sz w:val="22"/>
      <w:szCs w:val="22"/>
    </w:rPr>
  </w:style>
  <w:style w:type="paragraph" w:styleId="TableText" w:customStyle="1">
    <w:name w:val="Table Text"/>
    <w:link w:val="TableTextChar"/>
    <w:rsid w:val="00937B38"/>
    <w:pPr>
      <w:spacing w:after="60" w:before="60"/>
    </w:pPr>
    <w:rPr>
      <w:rFonts w:ascii="Arial" w:cs="Arial" w:eastAsia="Times New Roman" w:hAnsi="Arial"/>
      <w:sz w:val="22"/>
      <w:szCs w:val="20"/>
    </w:rPr>
  </w:style>
  <w:style w:type="character" w:styleId="TableTextChar" w:customStyle="1">
    <w:name w:val="Table Text Char"/>
    <w:link w:val="TableText"/>
    <w:rsid w:val="00937B38"/>
    <w:rPr>
      <w:rFonts w:ascii="Arial" w:cs="Arial" w:eastAsia="Times New Roman" w:hAnsi="Arial"/>
      <w:sz w:val="22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D3383E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D3383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D3383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D3383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D3383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D3383E"/>
    <w:pPr>
      <w:ind w:left="1680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Yc+114FNYUMwHUrbPXaxXMNGA==">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2022-10-11T14:35:00Z</dcterms:created>
  <dc:creator>muna abeisat  -gt</dc:creator>
</cp:coreProperties>
</file>